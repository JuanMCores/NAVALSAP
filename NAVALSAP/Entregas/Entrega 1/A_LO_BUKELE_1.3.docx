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Programación </w:t>
      </w:r>
      <w:ins w:author="Franco Matias Cortinez" w:id="0" w:date="2023-10-04T14:29:46Z">
        <w:r w:rsidDel="00000000" w:rsidR="00000000" w:rsidRPr="00000000">
          <w:rPr>
            <w:b w:val="1"/>
            <w:sz w:val="48"/>
            <w:szCs w:val="48"/>
            <w:u w:val="single"/>
            <w:rtl w:val="0"/>
          </w:rPr>
          <w:t xml:space="preserve">S</w:t>
        </w:r>
      </w:ins>
      <w:del w:author="Franco Matias Cortinez" w:id="0" w:date="2023-10-04T14:29:46Z">
        <w:r w:rsidDel="00000000" w:rsidR="00000000" w:rsidRPr="00000000">
          <w:rPr>
            <w:b w:val="1"/>
            <w:sz w:val="48"/>
            <w:szCs w:val="48"/>
            <w:u w:val="single"/>
            <w:rtl w:val="0"/>
          </w:rPr>
          <w:delText xml:space="preserve">s</w:delText>
        </w:r>
      </w:del>
      <w:r w:rsidDel="00000000" w:rsidR="00000000" w:rsidRPr="00000000">
        <w:rPr>
          <w:b w:val="1"/>
          <w:sz w:val="48"/>
          <w:szCs w:val="48"/>
          <w:u w:val="single"/>
          <w:rtl w:val="0"/>
        </w:rPr>
        <w:t xml:space="preserve">obre </w:t>
      </w:r>
      <w:ins w:author="Franco Matias Cortinez" w:id="1" w:date="2023-10-04T14:29:50Z">
        <w:r w:rsidDel="00000000" w:rsidR="00000000" w:rsidRPr="00000000">
          <w:rPr>
            <w:b w:val="1"/>
            <w:sz w:val="48"/>
            <w:szCs w:val="48"/>
            <w:u w:val="single"/>
            <w:rtl w:val="0"/>
          </w:rPr>
          <w:t xml:space="preserve">R</w:t>
        </w:r>
      </w:ins>
      <w:del w:author="Franco Matias Cortinez" w:id="1" w:date="2023-10-04T14:29:50Z">
        <w:r w:rsidDel="00000000" w:rsidR="00000000" w:rsidRPr="00000000">
          <w:rPr>
            <w:b w:val="1"/>
            <w:sz w:val="48"/>
            <w:szCs w:val="48"/>
            <w:u w:val="single"/>
            <w:rtl w:val="0"/>
          </w:rPr>
          <w:delText xml:space="preserve">r</w:delText>
        </w:r>
      </w:del>
      <w:r w:rsidDel="00000000" w:rsidR="00000000" w:rsidRPr="00000000">
        <w:rPr>
          <w:b w:val="1"/>
          <w:sz w:val="48"/>
          <w:szCs w:val="48"/>
          <w:u w:val="single"/>
          <w:rtl w:val="0"/>
        </w:rPr>
        <w:t xml:space="preserve">edes</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jc w:val="center"/>
        <w:rPr>
          <w:b w:val="1"/>
          <w:sz w:val="38"/>
          <w:szCs w:val="38"/>
          <w:u w:val="single"/>
        </w:rPr>
      </w:pPr>
      <w:ins w:author="Franco Matias Cortinez" w:id="2" w:date="2023-10-04T14:29:29Z">
        <w:r w:rsidDel="00000000" w:rsidR="00000000" w:rsidRPr="00000000">
          <w:rPr>
            <w:b w:val="1"/>
            <w:sz w:val="32"/>
            <w:szCs w:val="32"/>
            <w:rtl w:val="0"/>
          </w:rPr>
          <w:t xml:space="preserve">TPO Final</w:t>
        </w:r>
      </w:ins>
      <w:del w:author="Franco Matias Cortinez" w:id="2" w:date="2023-10-04T14:29:29Z">
        <w:r w:rsidDel="00000000" w:rsidR="00000000" w:rsidRPr="00000000">
          <w:rPr>
            <w:b w:val="1"/>
            <w:sz w:val="38"/>
            <w:szCs w:val="38"/>
            <w:u w:val="single"/>
            <w:rtl w:val="0"/>
          </w:rPr>
          <w:delText xml:space="preserve">Trabajo Práctico N°9</w:delText>
        </w:r>
      </w:del>
      <w:r w:rsidDel="00000000" w:rsidR="00000000" w:rsidRPr="00000000">
        <w:rPr>
          <w:rtl w:val="0"/>
        </w:rPr>
      </w:r>
    </w:p>
    <w:p w:rsidR="00000000" w:rsidDel="00000000" w:rsidP="00000000" w:rsidRDefault="00000000" w:rsidRPr="00000000" w14:paraId="00000004">
      <w:pPr>
        <w:jc w:val="center"/>
        <w:rPr>
          <w:b w:val="1"/>
          <w:sz w:val="38"/>
          <w:szCs w:val="38"/>
          <w:u w:val="single"/>
        </w:rPr>
      </w:pPr>
      <w:r w:rsidDel="00000000" w:rsidR="00000000" w:rsidRPr="00000000">
        <w:rPr>
          <w:b w:val="1"/>
          <w:sz w:val="38"/>
          <w:szCs w:val="38"/>
          <w:u w:val="single"/>
          <w:rtl w:val="0"/>
        </w:rPr>
        <w:t xml:space="preserve">SALA DE CHAT</w:t>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Nombre del Grupo: A LO BUKELE</w:t>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Integrantes: Cores Juan, Quispe Villalobos Carolina, Torrico Lucas y Lumbrera Joaquin.</w:t>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b w:val="1"/>
          <w:sz w:val="32"/>
          <w:szCs w:val="32"/>
          <w:rtl w:val="0"/>
        </w:rPr>
        <w:t xml:space="preserve">División: 6 - 1</w:t>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b w:val="1"/>
          <w:sz w:val="32"/>
          <w:szCs w:val="32"/>
          <w:rtl w:val="0"/>
        </w:rPr>
        <w:t xml:space="preserve">Profesor: Cortinez Franco Matias</w:t>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b w:val="1"/>
          <w:sz w:val="32"/>
          <w:szCs w:val="32"/>
          <w:rtl w:val="0"/>
        </w:rPr>
        <w:t xml:space="preserve">Materia: Programación </w:t>
      </w:r>
      <w:ins w:author="Franco Matias Cortinez" w:id="3" w:date="2023-10-04T14:29:43Z">
        <w:r w:rsidDel="00000000" w:rsidR="00000000" w:rsidRPr="00000000">
          <w:rPr>
            <w:b w:val="1"/>
            <w:sz w:val="32"/>
            <w:szCs w:val="32"/>
            <w:rtl w:val="0"/>
          </w:rPr>
          <w:t xml:space="preserve">S</w:t>
        </w:r>
      </w:ins>
      <w:del w:author="Franco Matias Cortinez" w:id="3" w:date="2023-10-04T14:29:43Z">
        <w:r w:rsidDel="00000000" w:rsidR="00000000" w:rsidRPr="00000000">
          <w:rPr>
            <w:b w:val="1"/>
            <w:sz w:val="32"/>
            <w:szCs w:val="32"/>
            <w:rtl w:val="0"/>
          </w:rPr>
          <w:delText xml:space="preserve">s</w:delText>
        </w:r>
      </w:del>
      <w:r w:rsidDel="00000000" w:rsidR="00000000" w:rsidRPr="00000000">
        <w:rPr>
          <w:b w:val="1"/>
          <w:sz w:val="32"/>
          <w:szCs w:val="32"/>
          <w:rtl w:val="0"/>
        </w:rPr>
        <w:t xml:space="preserve">obre Redes </w:t>
      </w:r>
    </w:p>
    <w:p w:rsidR="00000000" w:rsidDel="00000000" w:rsidP="00000000" w:rsidRDefault="00000000" w:rsidRPr="00000000" w14:paraId="0000000F">
      <w:pPr>
        <w:jc w:val="center"/>
        <w:rPr/>
      </w:pPr>
      <w:bookmarkStart w:colFirst="0" w:colLast="0" w:name="_gjdgxs" w:id="0"/>
      <w:bookmarkEnd w:id="0"/>
      <w:r w:rsidDel="00000000" w:rsidR="00000000" w:rsidRPr="00000000">
        <w:rPr>
          <w:b w:val="1"/>
          <w:sz w:val="34"/>
          <w:szCs w:val="34"/>
          <w:rtl w:val="0"/>
        </w:rPr>
        <w:t xml:space="preserve">Entrega 1.3</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commentRangeStart w:id="0"/>
      <w:r w:rsidDel="00000000" w:rsidR="00000000" w:rsidRPr="00000000">
        <w:rPr>
          <w:rtl w:val="0"/>
        </w:rPr>
      </w:r>
    </w:p>
    <w:p w:rsidR="00000000" w:rsidDel="00000000" w:rsidP="00000000" w:rsidRDefault="00000000" w:rsidRPr="00000000" w14:paraId="00000016">
      <w:pPr>
        <w:rPr>
          <w:sz w:val="24"/>
          <w:szCs w:val="24"/>
        </w:rPr>
      </w:pPr>
      <w:commentRangeEnd w:id="0"/>
      <w:r w:rsidDel="00000000" w:rsidR="00000000" w:rsidRPr="00000000">
        <w:commentReference w:id="0"/>
      </w:r>
      <w:r w:rsidDel="00000000" w:rsidR="00000000" w:rsidRPr="00000000">
        <w:rPr>
          <w:sz w:val="24"/>
          <w:szCs w:val="24"/>
          <w:rtl w:val="0"/>
        </w:rPr>
        <w:t xml:space="preserve">El tema a desarrollar es una sala de chat tanto grupal como individual, lo que </w:t>
      </w:r>
      <w:commentRangeStart w:id="1"/>
      <w:r w:rsidDel="00000000" w:rsidR="00000000" w:rsidRPr="00000000">
        <w:rPr>
          <w:sz w:val="24"/>
          <w:szCs w:val="24"/>
          <w:rtl w:val="0"/>
        </w:rPr>
        <w:t xml:space="preserve">haremos </w:t>
      </w:r>
      <w:commentRangeEnd w:id="1"/>
      <w:r w:rsidDel="00000000" w:rsidR="00000000" w:rsidRPr="00000000">
        <w:commentReference w:id="1"/>
      </w:r>
      <w:r w:rsidDel="00000000" w:rsidR="00000000" w:rsidRPr="00000000">
        <w:rPr>
          <w:sz w:val="24"/>
          <w:szCs w:val="24"/>
          <w:rtl w:val="0"/>
        </w:rPr>
        <w:t xml:space="preserve">será una especie de red social en la cual los usuarios se conectaran a salas creadas por ellos mismos o hechas por otros usuarios, el servidor funcionará como redireccionador a estas salas, que estarán guardadas en un </w:t>
      </w:r>
      <w:commentRangeStart w:id="2"/>
      <w:r w:rsidDel="00000000" w:rsidR="00000000" w:rsidRPr="00000000">
        <w:rPr>
          <w:sz w:val="24"/>
          <w:szCs w:val="24"/>
          <w:rtl w:val="0"/>
        </w:rPr>
        <w:t xml:space="preserve">array </w:t>
      </w:r>
      <w:commentRangeEnd w:id="2"/>
      <w:r w:rsidDel="00000000" w:rsidR="00000000" w:rsidRPr="00000000">
        <w:commentReference w:id="2"/>
      </w:r>
      <w:r w:rsidDel="00000000" w:rsidR="00000000" w:rsidRPr="00000000">
        <w:rPr>
          <w:sz w:val="24"/>
          <w:szCs w:val="24"/>
          <w:rtl w:val="0"/>
        </w:rPr>
        <w:t xml:space="preserve">para que al momento del usuario buscar una de estas salas solo tenga que ingresar el nombre de la misma para poder acceder a ella, una vez conectados a estas salas podrán comenzar a enviarse mensajes entre ellos</w:t>
      </w:r>
      <w:commentRangeStart w:id="3"/>
      <w:r w:rsidDel="00000000" w:rsidR="00000000" w:rsidRPr="00000000">
        <w:rPr>
          <w:sz w:val="24"/>
          <w:szCs w:val="24"/>
          <w:rtl w:val="0"/>
        </w:rPr>
        <w:t xml:space="preserv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Utilizaremos </w:t>
      </w:r>
      <w:commentRangeStart w:id="4"/>
      <w:r w:rsidDel="00000000" w:rsidR="00000000" w:rsidRPr="00000000">
        <w:rPr>
          <w:sz w:val="24"/>
          <w:szCs w:val="24"/>
          <w:rtl w:val="0"/>
        </w:rPr>
        <w:t xml:space="preserve">C# </w:t>
      </w:r>
      <w:commentRangeEnd w:id="4"/>
      <w:r w:rsidDel="00000000" w:rsidR="00000000" w:rsidRPr="00000000">
        <w:commentReference w:id="4"/>
      </w:r>
      <w:r w:rsidDel="00000000" w:rsidR="00000000" w:rsidRPr="00000000">
        <w:rPr>
          <w:sz w:val="24"/>
          <w:szCs w:val="24"/>
          <w:rtl w:val="0"/>
        </w:rPr>
        <w:t xml:space="preserve">para desarrollar el código usando </w:t>
      </w:r>
      <w:commentRangeStart w:id="5"/>
      <w:commentRangeStart w:id="6"/>
      <w:r w:rsidDel="00000000" w:rsidR="00000000" w:rsidRPr="00000000">
        <w:rPr>
          <w:sz w:val="24"/>
          <w:szCs w:val="24"/>
          <w:rtl w:val="0"/>
        </w:rPr>
        <w:t xml:space="preserve">sockets </w:t>
      </w:r>
      <w:commentRangeEnd w:id="5"/>
      <w:r w:rsidDel="00000000" w:rsidR="00000000" w:rsidRPr="00000000">
        <w:commentReference w:id="5"/>
      </w:r>
      <w:commentRangeEnd w:id="6"/>
      <w:r w:rsidDel="00000000" w:rsidR="00000000" w:rsidRPr="00000000">
        <w:commentReference w:id="6"/>
      </w:r>
      <w:r w:rsidDel="00000000" w:rsidR="00000000" w:rsidRPr="00000000">
        <w:rPr>
          <w:sz w:val="24"/>
          <w:szCs w:val="24"/>
          <w:rtl w:val="0"/>
        </w:rPr>
        <w:t xml:space="preserve">e hilos creando así la conexión entre cliente y servidor.</w:t>
      </w:r>
    </w:p>
    <w:p w:rsidR="00000000" w:rsidDel="00000000" w:rsidP="00000000" w:rsidRDefault="00000000" w:rsidRPr="00000000" w14:paraId="00000018">
      <w:pPr>
        <w:rPr>
          <w:b w:val="1"/>
          <w:sz w:val="24"/>
          <w:szCs w:val="24"/>
        </w:rPr>
      </w:pPr>
      <w:commentRangeStart w:id="7"/>
      <w:r w:rsidDel="00000000" w:rsidR="00000000" w:rsidRPr="00000000">
        <w:rPr>
          <w:b w:val="1"/>
          <w:sz w:val="24"/>
          <w:szCs w:val="24"/>
          <w:rtl w:val="0"/>
        </w:rPr>
        <w:t xml:space="preserve">Vista del usuario al iniciar la aplicación:</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Pr>
        <w:drawing>
          <wp:inline distB="114300" distT="114300" distL="114300" distR="114300">
            <wp:extent cx="5731200" cy="3467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(Muestra de como se ve el principio del programa):</w:t>
      </w:r>
    </w:p>
    <w:p w:rsidR="00000000" w:rsidDel="00000000" w:rsidP="00000000" w:rsidRDefault="00000000" w:rsidRPr="00000000" w14:paraId="0000001B">
      <w:pPr>
        <w:rPr>
          <w:sz w:val="24"/>
          <w:szCs w:val="24"/>
        </w:rPr>
      </w:pPr>
      <w:r w:rsidDel="00000000" w:rsidR="00000000" w:rsidRPr="00000000">
        <w:rPr>
          <w:sz w:val="24"/>
          <w:szCs w:val="24"/>
          <w:rtl w:val="0"/>
        </w:rPr>
        <w:t xml:space="preserve">1.</w:t>
      </w:r>
      <w:ins w:author="Franco Matias Cortinez" w:id="4" w:date="2023-10-04T14:31:19Z">
        <w:r w:rsidDel="00000000" w:rsidR="00000000" w:rsidRPr="00000000">
          <w:rPr>
            <w:sz w:val="24"/>
            <w:szCs w:val="24"/>
            <w:rtl w:val="0"/>
          </w:rPr>
          <w:t xml:space="preserve">G</w:t>
        </w:r>
      </w:ins>
      <w:del w:author="Franco Matias Cortinez" w:id="4" w:date="2023-10-04T14:31:19Z">
        <w:r w:rsidDel="00000000" w:rsidR="00000000" w:rsidRPr="00000000">
          <w:rPr>
            <w:sz w:val="24"/>
            <w:szCs w:val="24"/>
            <w:rtl w:val="0"/>
          </w:rPr>
          <w:delText xml:space="preserve">g</w:delText>
        </w:r>
      </w:del>
      <w:r w:rsidDel="00000000" w:rsidR="00000000" w:rsidRPr="00000000">
        <w:rPr>
          <w:sz w:val="24"/>
          <w:szCs w:val="24"/>
          <w:rtl w:val="0"/>
        </w:rPr>
        <w:t xml:space="preserve">rupos</w:t>
      </w:r>
    </w:p>
    <w:p w:rsidR="00000000" w:rsidDel="00000000" w:rsidP="00000000" w:rsidRDefault="00000000" w:rsidRPr="00000000" w14:paraId="0000001C">
      <w:pPr>
        <w:rPr>
          <w:sz w:val="24"/>
          <w:szCs w:val="24"/>
        </w:rPr>
      </w:pPr>
      <w:r w:rsidDel="00000000" w:rsidR="00000000" w:rsidRPr="00000000">
        <w:rPr>
          <w:sz w:val="24"/>
          <w:szCs w:val="24"/>
          <w:rtl w:val="0"/>
        </w:rPr>
        <w:t xml:space="preserve">2.</w:t>
      </w:r>
      <w:del w:author="Franco Matias Cortinez" w:id="5" w:date="2023-10-04T14:31:16Z">
        <w:r w:rsidDel="00000000" w:rsidR="00000000" w:rsidRPr="00000000">
          <w:rPr>
            <w:sz w:val="24"/>
            <w:szCs w:val="24"/>
            <w:rtl w:val="0"/>
          </w:rPr>
          <w:delText xml:space="preserve"> </w:delText>
        </w:r>
      </w:del>
      <w:r w:rsidDel="00000000" w:rsidR="00000000" w:rsidRPr="00000000">
        <w:rPr>
          <w:sz w:val="24"/>
          <w:szCs w:val="24"/>
          <w:rtl w:val="0"/>
        </w:rPr>
        <w:t xml:space="preserve">Nombre del grupo</w:t>
      </w:r>
    </w:p>
    <w:p w:rsidR="00000000" w:rsidDel="00000000" w:rsidP="00000000" w:rsidRDefault="00000000" w:rsidRPr="00000000" w14:paraId="0000001D">
      <w:pPr>
        <w:rPr>
          <w:sz w:val="24"/>
          <w:szCs w:val="24"/>
        </w:rPr>
      </w:pPr>
      <w:r w:rsidDel="00000000" w:rsidR="00000000" w:rsidRPr="00000000">
        <w:rPr>
          <w:sz w:val="24"/>
          <w:szCs w:val="24"/>
          <w:rtl w:val="0"/>
        </w:rPr>
        <w:t xml:space="preserve">4.</w:t>
      </w:r>
      <w:ins w:author="Franco Matias Cortinez" w:id="6" w:date="2023-10-04T14:31:23Z">
        <w:r w:rsidDel="00000000" w:rsidR="00000000" w:rsidRPr="00000000">
          <w:rPr>
            <w:sz w:val="24"/>
            <w:szCs w:val="24"/>
            <w:rtl w:val="0"/>
          </w:rPr>
          <w:t xml:space="preserve">I</w:t>
        </w:r>
      </w:ins>
      <w:del w:author="Franco Matias Cortinez" w:id="6" w:date="2023-10-04T14:31:23Z">
        <w:r w:rsidDel="00000000" w:rsidR="00000000" w:rsidRPr="00000000">
          <w:rPr>
            <w:sz w:val="24"/>
            <w:szCs w:val="24"/>
            <w:rtl w:val="0"/>
          </w:rPr>
          <w:delText xml:space="preserve">i</w:delText>
        </w:r>
      </w:del>
      <w:r w:rsidDel="00000000" w:rsidR="00000000" w:rsidRPr="00000000">
        <w:rPr>
          <w:sz w:val="24"/>
          <w:szCs w:val="24"/>
          <w:rtl w:val="0"/>
        </w:rPr>
        <w:t xml:space="preserve">ntengrantes</w:t>
      </w:r>
    </w:p>
    <w:p w:rsidR="00000000" w:rsidDel="00000000" w:rsidP="00000000" w:rsidRDefault="00000000" w:rsidRPr="00000000" w14:paraId="0000001E">
      <w:pPr>
        <w:rPr>
          <w:sz w:val="24"/>
          <w:szCs w:val="24"/>
        </w:rPr>
      </w:pPr>
      <w:r w:rsidDel="00000000" w:rsidR="00000000" w:rsidRPr="00000000">
        <w:rPr>
          <w:sz w:val="24"/>
          <w:szCs w:val="24"/>
          <w:rtl w:val="0"/>
        </w:rPr>
        <w:t xml:space="preserve">5.</w:t>
      </w:r>
      <w:ins w:author="Franco Matias Cortinez" w:id="7" w:date="2023-10-04T14:31:27Z">
        <w:r w:rsidDel="00000000" w:rsidR="00000000" w:rsidRPr="00000000">
          <w:rPr>
            <w:sz w:val="24"/>
            <w:szCs w:val="24"/>
            <w:rtl w:val="0"/>
          </w:rPr>
          <w:t xml:space="preserve">T</w:t>
        </w:r>
      </w:ins>
      <w:del w:author="Franco Matias Cortinez" w:id="7" w:date="2023-10-04T14:31:27Z">
        <w:r w:rsidDel="00000000" w:rsidR="00000000" w:rsidRPr="00000000">
          <w:rPr>
            <w:sz w:val="24"/>
            <w:szCs w:val="24"/>
            <w:rtl w:val="0"/>
          </w:rPr>
          <w:delText xml:space="preserve">t</w:delText>
        </w:r>
      </w:del>
      <w:r w:rsidDel="00000000" w:rsidR="00000000" w:rsidRPr="00000000">
        <w:rPr>
          <w:sz w:val="24"/>
          <w:szCs w:val="24"/>
          <w:rtl w:val="0"/>
        </w:rPr>
        <w:t xml:space="preserve">ema del serv</w:t>
      </w:r>
      <w:ins w:author="Franco Matias Cortinez" w:id="8" w:date="2023-10-04T14:31:32Z">
        <w:r w:rsidDel="00000000" w:rsidR="00000000" w:rsidRPr="00000000">
          <w:rPr>
            <w:sz w:val="24"/>
            <w:szCs w:val="24"/>
            <w:rtl w:val="0"/>
          </w:rPr>
          <w:t xml:space="preserve">idor</w:t>
        </w:r>
      </w:ins>
      <w:del w:author="Franco Matias Cortinez" w:id="8" w:date="2023-10-04T14:31:32Z">
        <w:r w:rsidDel="00000000" w:rsidR="00000000" w:rsidRPr="00000000">
          <w:rPr>
            <w:sz w:val="24"/>
            <w:szCs w:val="24"/>
            <w:rtl w:val="0"/>
          </w:rPr>
          <w:delText xml:space="preserve">er</w:delText>
        </w:r>
      </w:del>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6.Chat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731200" cy="3873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(Creación de servidor)</w:t>
      </w:r>
    </w:p>
    <w:p w:rsidR="00000000" w:rsidDel="00000000" w:rsidP="00000000" w:rsidRDefault="00000000" w:rsidRPr="00000000" w14:paraId="00000023">
      <w:pPr>
        <w:rPr/>
      </w:pPr>
      <w:r w:rsidDel="00000000" w:rsidR="00000000" w:rsidRPr="00000000">
        <w:rPr>
          <w:rtl w:val="0"/>
        </w:rPr>
        <w:t xml:space="preserve">1.nombre del server</w:t>
      </w:r>
    </w:p>
    <w:p w:rsidR="00000000" w:rsidDel="00000000" w:rsidP="00000000" w:rsidRDefault="00000000" w:rsidRPr="00000000" w14:paraId="00000024">
      <w:pPr>
        <w:rPr/>
      </w:pPr>
      <w:r w:rsidDel="00000000" w:rsidR="00000000" w:rsidRPr="00000000">
        <w:rPr>
          <w:rtl w:val="0"/>
        </w:rPr>
        <w:t xml:space="preserve">2.max usuarios</w:t>
      </w:r>
    </w:p>
    <w:p w:rsidR="00000000" w:rsidDel="00000000" w:rsidP="00000000" w:rsidRDefault="00000000" w:rsidRPr="00000000" w14:paraId="00000025">
      <w:pPr>
        <w:rPr/>
      </w:pPr>
      <w:r w:rsidDel="00000000" w:rsidR="00000000" w:rsidRPr="00000000">
        <w:rPr>
          <w:rtl w:val="0"/>
        </w:rPr>
        <w:t xml:space="preserve">3.tematica</w:t>
      </w:r>
    </w:p>
    <w:p w:rsidR="00000000" w:rsidDel="00000000" w:rsidP="00000000" w:rsidRDefault="00000000" w:rsidRPr="00000000" w14:paraId="00000026">
      <w:pPr>
        <w:rPr/>
      </w:pPr>
      <w:r w:rsidDel="00000000" w:rsidR="00000000" w:rsidRPr="00000000">
        <w:rPr>
          <w:rtl w:val="0"/>
        </w:rPr>
        <w:t xml:space="preserve">4.tipo de server</w:t>
      </w:r>
    </w:p>
    <w:p w:rsidR="00000000" w:rsidDel="00000000" w:rsidP="00000000" w:rsidRDefault="00000000" w:rsidRPr="00000000" w14:paraId="00000027">
      <w:pPr>
        <w:rPr/>
      </w:pPr>
      <w:r w:rsidDel="00000000" w:rsidR="00000000" w:rsidRPr="00000000">
        <w:rPr>
          <w:rtl w:val="0"/>
        </w:rPr>
        <w:t xml:space="preserve">5.imgen </w:t>
      </w:r>
    </w:p>
    <w:p w:rsidR="00000000" w:rsidDel="00000000" w:rsidP="00000000" w:rsidRDefault="00000000" w:rsidRPr="00000000" w14:paraId="00000028">
      <w:pPr>
        <w:rPr/>
      </w:pPr>
      <w:r w:rsidDel="00000000" w:rsidR="00000000" w:rsidRPr="00000000">
        <w:rPr>
          <w:rtl w:val="0"/>
        </w:rPr>
        <w:t xml:space="preserve">6.o unirse </w:t>
      </w:r>
    </w:p>
    <w:p w:rsidR="00000000" w:rsidDel="00000000" w:rsidP="00000000" w:rsidRDefault="00000000" w:rsidRPr="00000000" w14:paraId="00000029">
      <w:pPr>
        <w:rPr/>
      </w:pPr>
      <w:commentRangeStart w:id="8"/>
      <w:r w:rsidDel="00000000" w:rsidR="00000000" w:rsidRPr="00000000">
        <w:rPr/>
        <w:drawing>
          <wp:inline distB="114300" distT="114300" distL="114300" distR="114300">
            <wp:extent cx="3067050" cy="40767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670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Para unirse a un servidor</w:t>
      </w:r>
    </w:p>
    <w:p w:rsidR="00000000" w:rsidDel="00000000" w:rsidP="00000000" w:rsidRDefault="00000000" w:rsidRPr="00000000" w14:paraId="0000002B">
      <w:pPr>
        <w:rPr>
          <w:sz w:val="24"/>
          <w:szCs w:val="24"/>
        </w:rPr>
      </w:pPr>
      <w:r w:rsidDel="00000000" w:rsidR="00000000" w:rsidRPr="00000000">
        <w:rPr>
          <w:sz w:val="24"/>
          <w:szCs w:val="24"/>
          <w:rtl w:val="0"/>
        </w:rPr>
        <w:t xml:space="preserve">1.ingresar nombre del servidor</w:t>
      </w:r>
    </w:p>
    <w:p w:rsidR="00000000" w:rsidDel="00000000" w:rsidP="00000000" w:rsidRDefault="00000000" w:rsidRPr="00000000" w14:paraId="0000002C">
      <w:pPr>
        <w:rPr>
          <w:sz w:val="24"/>
          <w:szCs w:val="24"/>
        </w:rPr>
      </w:pPr>
      <w:r w:rsidDel="00000000" w:rsidR="00000000" w:rsidRPr="00000000">
        <w:rPr>
          <w:sz w:val="24"/>
          <w:szCs w:val="24"/>
          <w:rtl w:val="0"/>
        </w:rPr>
        <w:t xml:space="preserve">2.contraseña</w:t>
      </w:r>
    </w:p>
    <w:p w:rsidR="00000000" w:rsidDel="00000000" w:rsidP="00000000" w:rsidRDefault="00000000" w:rsidRPr="00000000" w14:paraId="0000002D">
      <w:pPr>
        <w:rPr>
          <w:sz w:val="24"/>
          <w:szCs w:val="24"/>
        </w:rPr>
      </w:pPr>
      <w:r w:rsidDel="00000000" w:rsidR="00000000" w:rsidRPr="00000000">
        <w:rPr>
          <w:sz w:val="24"/>
          <w:szCs w:val="24"/>
          <w:rtl w:val="0"/>
        </w:rPr>
        <w:t xml:space="preserve">3.nombre que usará en el servidor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Funciones principales:</w:t>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sz w:val="24"/>
          <w:szCs w:val="24"/>
        </w:rPr>
      </w:pPr>
      <w:commentRangeStart w:id="9"/>
      <w:r w:rsidDel="00000000" w:rsidR="00000000" w:rsidRPr="00000000">
        <w:rPr>
          <w:sz w:val="24"/>
          <w:szCs w:val="24"/>
          <w:rtl w:val="0"/>
        </w:rPr>
        <w:t xml:space="preserve">Crear salas de chat: El usuario podrá crear una sala de chat con una temática que él/ella elija.</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numPr>
          <w:ilvl w:val="0"/>
          <w:numId w:val="1"/>
        </w:numPr>
        <w:ind w:left="720" w:hanging="360"/>
        <w:rPr>
          <w:sz w:val="24"/>
          <w:szCs w:val="24"/>
        </w:rPr>
      </w:pPr>
      <w:r w:rsidDel="00000000" w:rsidR="00000000" w:rsidRPr="00000000">
        <w:rPr>
          <w:sz w:val="24"/>
          <w:szCs w:val="24"/>
          <w:rtl w:val="0"/>
        </w:rPr>
        <w:t xml:space="preserve">Conectarse a sala de chat: El usuario podrá ingresar a la sala de chat que él/ella elija utilizando nombre y contraseña de la sala.</w:t>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rPr>
          <w:sz w:val="24"/>
          <w:szCs w:val="24"/>
        </w:rPr>
      </w:pPr>
      <w:r w:rsidDel="00000000" w:rsidR="00000000" w:rsidRPr="00000000">
        <w:rPr>
          <w:sz w:val="24"/>
          <w:szCs w:val="24"/>
          <w:rtl w:val="0"/>
        </w:rPr>
        <w:t xml:space="preserve">Cerrar salas de chat: El usuario tendrá la posibilidad de cerrar el chat en él/ ella estuvo.</w:t>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rPr>
          <w:sz w:val="24"/>
          <w:szCs w:val="24"/>
        </w:rPr>
      </w:pPr>
      <w:r w:rsidDel="00000000" w:rsidR="00000000" w:rsidRPr="00000000">
        <w:rPr>
          <w:sz w:val="24"/>
          <w:szCs w:val="24"/>
          <w:rtl w:val="0"/>
        </w:rPr>
        <w:t xml:space="preserve">Enviar mensajes: El usuario podrá mandar mensajes a otro usuario.</w:t>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rPr>
          <w:sz w:val="24"/>
          <w:szCs w:val="24"/>
        </w:rPr>
      </w:pPr>
      <w:r w:rsidDel="00000000" w:rsidR="00000000" w:rsidRPr="00000000">
        <w:rPr>
          <w:sz w:val="24"/>
          <w:szCs w:val="24"/>
          <w:rtl w:val="0"/>
        </w:rPr>
        <w:t xml:space="preserve">Recibir mensajes: El usuario tendrá la capacidad de recibir los mensajes enviados por otro usuario.</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sz w:val="24"/>
          <w:szCs w:val="24"/>
        </w:rPr>
      </w:pPr>
      <w:r w:rsidDel="00000000" w:rsidR="00000000" w:rsidRPr="00000000">
        <w:rPr>
          <w:sz w:val="24"/>
          <w:szCs w:val="24"/>
          <w:rtl w:val="0"/>
        </w:rPr>
        <w:t xml:space="preserve">Unirse a la salas de chat: Los usuarios podrán unirse a diferentes salas mediante el nombre del chat, contraseña y un nombre.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Diagrama de clases:</w:t>
      </w:r>
    </w:p>
    <w:p w:rsidR="00000000" w:rsidDel="00000000" w:rsidP="00000000" w:rsidRDefault="00000000" w:rsidRPr="00000000" w14:paraId="0000003E">
      <w:pPr>
        <w:rPr>
          <w:b w:val="1"/>
          <w:sz w:val="24"/>
          <w:szCs w:val="24"/>
        </w:rPr>
      </w:pPr>
      <w:r w:rsidDel="00000000" w:rsidR="00000000" w:rsidRPr="00000000">
        <w:rPr>
          <w:b w:val="1"/>
          <w:sz w:val="24"/>
          <w:szCs w:val="24"/>
        </w:rPr>
        <w:drawing>
          <wp:inline distB="114300" distT="114300" distL="114300" distR="114300">
            <wp:extent cx="5731200" cy="30099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Codigo (Entrega N°0):</w:t>
      </w:r>
    </w:p>
    <w:p w:rsidR="00000000" w:rsidDel="00000000" w:rsidP="00000000" w:rsidRDefault="00000000" w:rsidRPr="00000000" w14:paraId="00000041">
      <w:pPr>
        <w:rPr/>
      </w:pPr>
      <w:r w:rsidDel="00000000" w:rsidR="00000000" w:rsidRPr="00000000">
        <w:rPr>
          <w:rtl w:val="0"/>
        </w:rPr>
        <w:t xml:space="preserve">//servidor</w:t>
      </w:r>
    </w:p>
    <w:p w:rsidR="00000000" w:rsidDel="00000000" w:rsidP="00000000" w:rsidRDefault="00000000" w:rsidRPr="00000000" w14:paraId="00000042">
      <w:pPr>
        <w:rPr/>
      </w:pPr>
      <w:r w:rsidDel="00000000" w:rsidR="00000000" w:rsidRPr="00000000">
        <w:rPr>
          <w:rtl w:val="0"/>
        </w:rPr>
        <w:t xml:space="preserve">using System;</w:t>
      </w:r>
    </w:p>
    <w:p w:rsidR="00000000" w:rsidDel="00000000" w:rsidP="00000000" w:rsidRDefault="00000000" w:rsidRPr="00000000" w14:paraId="00000043">
      <w:pPr>
        <w:rPr/>
      </w:pPr>
      <w:r w:rsidDel="00000000" w:rsidR="00000000" w:rsidRPr="00000000">
        <w:rPr>
          <w:rtl w:val="0"/>
        </w:rPr>
        <w:t xml:space="preserve">using System.Net;</w:t>
      </w:r>
    </w:p>
    <w:p w:rsidR="00000000" w:rsidDel="00000000" w:rsidP="00000000" w:rsidRDefault="00000000" w:rsidRPr="00000000" w14:paraId="00000044">
      <w:pPr>
        <w:rPr/>
      </w:pPr>
      <w:r w:rsidDel="00000000" w:rsidR="00000000" w:rsidRPr="00000000">
        <w:rPr>
          <w:rtl w:val="0"/>
        </w:rPr>
        <w:t xml:space="preserve">using System.Net.Sockets;</w:t>
      </w:r>
    </w:p>
    <w:p w:rsidR="00000000" w:rsidDel="00000000" w:rsidP="00000000" w:rsidRDefault="00000000" w:rsidRPr="00000000" w14:paraId="00000045">
      <w:pPr>
        <w:rPr/>
      </w:pPr>
      <w:r w:rsidDel="00000000" w:rsidR="00000000" w:rsidRPr="00000000">
        <w:rPr>
          <w:rtl w:val="0"/>
        </w:rPr>
        <w:t xml:space="preserve">using System.Text;</w:t>
      </w:r>
    </w:p>
    <w:p w:rsidR="00000000" w:rsidDel="00000000" w:rsidP="00000000" w:rsidRDefault="00000000" w:rsidRPr="00000000" w14:paraId="00000046">
      <w:pPr>
        <w:rPr/>
      </w:pPr>
      <w:r w:rsidDel="00000000" w:rsidR="00000000" w:rsidRPr="00000000">
        <w:rPr>
          <w:rtl w:val="0"/>
        </w:rPr>
        <w:t xml:space="preserve">using System.Threading;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class Program</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    static TcpListener server;</w:t>
      </w:r>
    </w:p>
    <w:p w:rsidR="00000000" w:rsidDel="00000000" w:rsidP="00000000" w:rsidRDefault="00000000" w:rsidRPr="00000000" w14:paraId="0000004B">
      <w:pPr>
        <w:rPr/>
      </w:pPr>
      <w:r w:rsidDel="00000000" w:rsidR="00000000" w:rsidRPr="00000000">
        <w:rPr>
          <w:rtl w:val="0"/>
        </w:rPr>
        <w:t xml:space="preserve">    static TcpClient client1;</w:t>
      </w:r>
    </w:p>
    <w:p w:rsidR="00000000" w:rsidDel="00000000" w:rsidP="00000000" w:rsidRDefault="00000000" w:rsidRPr="00000000" w14:paraId="0000004C">
      <w:pPr>
        <w:rPr/>
      </w:pPr>
      <w:r w:rsidDel="00000000" w:rsidR="00000000" w:rsidRPr="00000000">
        <w:rPr>
          <w:rtl w:val="0"/>
        </w:rPr>
        <w:t xml:space="preserve">    static TcpClient client2;</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static void Main()</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server = new TcpListener(IPAddress.Any, 12345);</w:t>
      </w:r>
    </w:p>
    <w:p w:rsidR="00000000" w:rsidDel="00000000" w:rsidP="00000000" w:rsidRDefault="00000000" w:rsidRPr="00000000" w14:paraId="00000051">
      <w:pPr>
        <w:rPr/>
      </w:pPr>
      <w:r w:rsidDel="00000000" w:rsidR="00000000" w:rsidRPr="00000000">
        <w:rPr>
          <w:rtl w:val="0"/>
        </w:rPr>
        <w:t xml:space="preserve">        server.Start();</w:t>
      </w:r>
    </w:p>
    <w:p w:rsidR="00000000" w:rsidDel="00000000" w:rsidP="00000000" w:rsidRDefault="00000000" w:rsidRPr="00000000" w14:paraId="00000052">
      <w:pPr>
        <w:rPr/>
      </w:pPr>
      <w:r w:rsidDel="00000000" w:rsidR="00000000" w:rsidRPr="00000000">
        <w:rPr>
          <w:rtl w:val="0"/>
        </w:rPr>
        <w:t xml:space="preserve">        Console.WriteLine("Servidor escuchando en el puerto 12345...");</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client1 = server.AcceptTcpClient();</w:t>
      </w:r>
    </w:p>
    <w:p w:rsidR="00000000" w:rsidDel="00000000" w:rsidP="00000000" w:rsidRDefault="00000000" w:rsidRPr="00000000" w14:paraId="00000056">
      <w:pPr>
        <w:rPr/>
      </w:pPr>
      <w:r w:rsidDel="00000000" w:rsidR="00000000" w:rsidRPr="00000000">
        <w:rPr>
          <w:rtl w:val="0"/>
        </w:rPr>
        <w:t xml:space="preserve">        Console.WriteLine("Cliente 1 conectado");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client2 = server.AcceptTcpClient();</w:t>
      </w:r>
    </w:p>
    <w:p w:rsidR="00000000" w:rsidDel="00000000" w:rsidP="00000000" w:rsidRDefault="00000000" w:rsidRPr="00000000" w14:paraId="0000005A">
      <w:pPr>
        <w:rPr/>
      </w:pPr>
      <w:r w:rsidDel="00000000" w:rsidR="00000000" w:rsidRPr="00000000">
        <w:rPr>
          <w:rtl w:val="0"/>
        </w:rPr>
        <w:t xml:space="preserve">        Console.WriteLine("Cliente 2 conectado");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Thread thread1 = new Thread(ClienteHandler);</w:t>
      </w:r>
    </w:p>
    <w:p w:rsidR="00000000" w:rsidDel="00000000" w:rsidP="00000000" w:rsidRDefault="00000000" w:rsidRPr="00000000" w14:paraId="0000005E">
      <w:pPr>
        <w:rPr/>
      </w:pPr>
      <w:r w:rsidDel="00000000" w:rsidR="00000000" w:rsidRPr="00000000">
        <w:rPr>
          <w:rtl w:val="0"/>
        </w:rPr>
        <w:t xml:space="preserve">        Thread thread2 = new Thread(ClienteHandler);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thread1.Start(client1);</w:t>
      </w:r>
    </w:p>
    <w:p w:rsidR="00000000" w:rsidDel="00000000" w:rsidP="00000000" w:rsidRDefault="00000000" w:rsidRPr="00000000" w14:paraId="00000061">
      <w:pPr>
        <w:rPr/>
      </w:pPr>
      <w:r w:rsidDel="00000000" w:rsidR="00000000" w:rsidRPr="00000000">
        <w:rPr>
          <w:rtl w:val="0"/>
        </w:rPr>
        <w:t xml:space="preserve">        thread2.Start(client2);</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static void ClienteHandler(object clientObj)</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TcpClient client = (TcpClient)clientObj;</w:t>
      </w:r>
    </w:p>
    <w:p w:rsidR="00000000" w:rsidDel="00000000" w:rsidP="00000000" w:rsidRDefault="00000000" w:rsidRPr="00000000" w14:paraId="00000067">
      <w:pPr>
        <w:rPr/>
      </w:pPr>
      <w:r w:rsidDel="00000000" w:rsidR="00000000" w:rsidRPr="00000000">
        <w:rPr>
          <w:rtl w:val="0"/>
        </w:rPr>
        <w:t xml:space="preserve">        NetworkStream stream = client.GetStream();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byte[] buffer = new byte[1024];</w:t>
      </w:r>
    </w:p>
    <w:p w:rsidR="00000000" w:rsidDel="00000000" w:rsidP="00000000" w:rsidRDefault="00000000" w:rsidRPr="00000000" w14:paraId="0000006A">
      <w:pPr>
        <w:rPr/>
      </w:pPr>
      <w:r w:rsidDel="00000000" w:rsidR="00000000" w:rsidRPr="00000000">
        <w:rPr>
          <w:rtl w:val="0"/>
        </w:rPr>
        <w:t xml:space="preserve">        int bytesRead;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while (true)</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try</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bytesRead = stream.Read(buffer, 0, buffer.Length);</w:t>
      </w:r>
    </w:p>
    <w:p w:rsidR="00000000" w:rsidDel="00000000" w:rsidP="00000000" w:rsidRDefault="00000000" w:rsidRPr="00000000" w14:paraId="00000071">
      <w:pPr>
        <w:rPr/>
      </w:pPr>
      <w:r w:rsidDel="00000000" w:rsidR="00000000" w:rsidRPr="00000000">
        <w:rPr>
          <w:rtl w:val="0"/>
        </w:rPr>
        <w:t xml:space="preserve">                if (bytesRead &lt;= 0)</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break;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string mensaje = Encoding.ASCII.GetString(buffer, 0, bytesRead);</w:t>
      </w:r>
    </w:p>
    <w:p w:rsidR="00000000" w:rsidDel="00000000" w:rsidP="00000000" w:rsidRDefault="00000000" w:rsidRPr="00000000" w14:paraId="00000078">
      <w:pPr>
        <w:rPr/>
      </w:pPr>
      <w:r w:rsidDel="00000000" w:rsidR="00000000" w:rsidRPr="00000000">
        <w:rPr>
          <w:rtl w:val="0"/>
        </w:rPr>
        <w:t xml:space="preserve">                Console.WriteLine($"Mensaje recibido: {mensaje}");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if (client == client1)</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EnviarMensaje(client2, mensaje);</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else</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EnviarMensaje(client1, mensaje);</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catch (Exception ex)</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Console.WriteLine($"Error: {ex.Message}");</w:t>
      </w:r>
    </w:p>
    <w:p w:rsidR="00000000" w:rsidDel="00000000" w:rsidP="00000000" w:rsidRDefault="00000000" w:rsidRPr="00000000" w14:paraId="00000086">
      <w:pPr>
        <w:rPr/>
      </w:pPr>
      <w:r w:rsidDel="00000000" w:rsidR="00000000" w:rsidRPr="00000000">
        <w:rPr>
          <w:rtl w:val="0"/>
        </w:rPr>
        <w:t xml:space="preserve">                break;</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client.Close();</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static void EnviarMensaje(TcpClient client, string mensaje)</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NetworkStream stream = client.GetStream();</w:t>
      </w:r>
    </w:p>
    <w:p w:rsidR="00000000" w:rsidDel="00000000" w:rsidP="00000000" w:rsidRDefault="00000000" w:rsidRPr="00000000" w14:paraId="00000091">
      <w:pPr>
        <w:rPr/>
      </w:pPr>
      <w:r w:rsidDel="00000000" w:rsidR="00000000" w:rsidRPr="00000000">
        <w:rPr>
          <w:rtl w:val="0"/>
        </w:rPr>
        <w:t xml:space="preserve">        byte[] buffer = Encoding.ASCII.GetBytes(mensaje);</w:t>
      </w:r>
    </w:p>
    <w:p w:rsidR="00000000" w:rsidDel="00000000" w:rsidP="00000000" w:rsidRDefault="00000000" w:rsidRPr="00000000" w14:paraId="00000092">
      <w:pPr>
        <w:rPr/>
      </w:pPr>
      <w:r w:rsidDel="00000000" w:rsidR="00000000" w:rsidRPr="00000000">
        <w:rPr>
          <w:rtl w:val="0"/>
        </w:rPr>
        <w:t xml:space="preserve">        stream.Write(buffer, 0, buffer.Length);</w:t>
      </w:r>
    </w:p>
    <w:p w:rsidR="00000000" w:rsidDel="00000000" w:rsidP="00000000" w:rsidRDefault="00000000" w:rsidRPr="00000000" w14:paraId="00000093">
      <w:pPr>
        <w:rPr/>
      </w:pPr>
      <w:r w:rsidDel="00000000" w:rsidR="00000000" w:rsidRPr="00000000">
        <w:rPr>
          <w:rtl w:val="0"/>
        </w:rPr>
        <w:t xml:space="preserve">        stream.Flush();</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/cliente</w:t>
      </w:r>
    </w:p>
    <w:p w:rsidR="00000000" w:rsidDel="00000000" w:rsidP="00000000" w:rsidRDefault="00000000" w:rsidRPr="00000000" w14:paraId="00000097">
      <w:pPr>
        <w:rPr/>
      </w:pPr>
      <w:r w:rsidDel="00000000" w:rsidR="00000000" w:rsidRPr="00000000">
        <w:rPr>
          <w:rtl w:val="0"/>
        </w:rPr>
        <w:t xml:space="preserve">using System;</w:t>
      </w:r>
    </w:p>
    <w:p w:rsidR="00000000" w:rsidDel="00000000" w:rsidP="00000000" w:rsidRDefault="00000000" w:rsidRPr="00000000" w14:paraId="00000098">
      <w:pPr>
        <w:rPr/>
      </w:pPr>
      <w:r w:rsidDel="00000000" w:rsidR="00000000" w:rsidRPr="00000000">
        <w:rPr>
          <w:rtl w:val="0"/>
        </w:rPr>
        <w:t xml:space="preserve">using System.Net.Sockets;</w:t>
      </w:r>
    </w:p>
    <w:p w:rsidR="00000000" w:rsidDel="00000000" w:rsidP="00000000" w:rsidRDefault="00000000" w:rsidRPr="00000000" w14:paraId="00000099">
      <w:pPr>
        <w:rPr/>
      </w:pPr>
      <w:r w:rsidDel="00000000" w:rsidR="00000000" w:rsidRPr="00000000">
        <w:rPr>
          <w:rtl w:val="0"/>
        </w:rPr>
        <w:t xml:space="preserve">using System.Text;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class Program</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    static void Main()</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Console.WriteLine("Cliente 1 o 2?");</w:t>
      </w:r>
    </w:p>
    <w:p w:rsidR="00000000" w:rsidDel="00000000" w:rsidP="00000000" w:rsidRDefault="00000000" w:rsidRPr="00000000" w14:paraId="000000A0">
      <w:pPr>
        <w:rPr/>
      </w:pPr>
      <w:r w:rsidDel="00000000" w:rsidR="00000000" w:rsidRPr="00000000">
        <w:rPr>
          <w:rtl w:val="0"/>
        </w:rPr>
        <w:t xml:space="preserve">        string clienteNum = Console.ReadLine();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TcpClient client = new TcpClient();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try</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client.Connect("127.0.0.1", 12345);</w:t>
      </w:r>
    </w:p>
    <w:p w:rsidR="00000000" w:rsidDel="00000000" w:rsidP="00000000" w:rsidRDefault="00000000" w:rsidRPr="00000000" w14:paraId="000000A7">
      <w:pPr>
        <w:rPr/>
      </w:pPr>
      <w:r w:rsidDel="00000000" w:rsidR="00000000" w:rsidRPr="00000000">
        <w:rPr>
          <w:rtl w:val="0"/>
        </w:rPr>
        <w:t xml:space="preserve">            Console.WriteLine("Conectado al servidor...");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NetworkStream stream = client.GetStream();</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while (true)</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Console.Write("Escribe un mensaje: ");</w:t>
      </w:r>
    </w:p>
    <w:p w:rsidR="00000000" w:rsidDel="00000000" w:rsidP="00000000" w:rsidRDefault="00000000" w:rsidRPr="00000000" w14:paraId="000000AE">
      <w:pPr>
        <w:rPr/>
      </w:pPr>
      <w:r w:rsidDel="00000000" w:rsidR="00000000" w:rsidRPr="00000000">
        <w:rPr>
          <w:rtl w:val="0"/>
        </w:rPr>
        <w:t xml:space="preserve">                string mensaje = Console.ReadLine();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byte[] buffer = Encoding.ASCII.GetBytes(mensaje);</w:t>
      </w:r>
    </w:p>
    <w:p w:rsidR="00000000" w:rsidDel="00000000" w:rsidP="00000000" w:rsidRDefault="00000000" w:rsidRPr="00000000" w14:paraId="000000B2">
      <w:pPr>
        <w:rPr/>
      </w:pPr>
      <w:r w:rsidDel="00000000" w:rsidR="00000000" w:rsidRPr="00000000">
        <w:rPr>
          <w:rtl w:val="0"/>
        </w:rPr>
        <w:t xml:space="preserve">                stream.Write(buffer, 0, buffer.Length);</w:t>
      </w:r>
    </w:p>
    <w:p w:rsidR="00000000" w:rsidDel="00000000" w:rsidP="00000000" w:rsidRDefault="00000000" w:rsidRPr="00000000" w14:paraId="000000B3">
      <w:pPr>
        <w:rPr/>
      </w:pPr>
      <w:r w:rsidDel="00000000" w:rsidR="00000000" w:rsidRPr="00000000">
        <w:rPr>
          <w:rtl w:val="0"/>
        </w:rPr>
        <w:t xml:space="preserve">                stream.Flush();</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if (mensaje.ToLower() == "salir")</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break;</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buffer = new byte[1024];</w:t>
      </w:r>
    </w:p>
    <w:p w:rsidR="00000000" w:rsidDel="00000000" w:rsidP="00000000" w:rsidRDefault="00000000" w:rsidRPr="00000000" w14:paraId="000000BB">
      <w:pPr>
        <w:rPr/>
      </w:pPr>
      <w:r w:rsidDel="00000000" w:rsidR="00000000" w:rsidRPr="00000000">
        <w:rPr>
          <w:rtl w:val="0"/>
        </w:rPr>
        <w:t xml:space="preserve">                int bytesRead = stream.Read(buffer, 0, buffer.Length);</w:t>
      </w:r>
    </w:p>
    <w:p w:rsidR="00000000" w:rsidDel="00000000" w:rsidP="00000000" w:rsidRDefault="00000000" w:rsidRPr="00000000" w14:paraId="000000BC">
      <w:pPr>
        <w:rPr/>
      </w:pPr>
      <w:r w:rsidDel="00000000" w:rsidR="00000000" w:rsidRPr="00000000">
        <w:rPr>
          <w:rtl w:val="0"/>
        </w:rPr>
        <w:t xml:space="preserve">                string respuesta = Encoding.ASCII.GetString(buffer, 0, bytesRead);</w:t>
      </w:r>
    </w:p>
    <w:p w:rsidR="00000000" w:rsidDel="00000000" w:rsidP="00000000" w:rsidRDefault="00000000" w:rsidRPr="00000000" w14:paraId="000000BD">
      <w:pPr>
        <w:rPr/>
      </w:pPr>
      <w:r w:rsidDel="00000000" w:rsidR="00000000" w:rsidRPr="00000000">
        <w:rPr>
          <w:rtl w:val="0"/>
        </w:rPr>
        <w:t xml:space="preserve">                Console.WriteLine($"Respuesta del servidor: {respuesta}");</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catch (Exception ex)</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Console.WriteLine($"Error: {ex.Message}");</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finally</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 Cerrar la conexión y liberar recursos</w:t>
      </w:r>
    </w:p>
    <w:p w:rsidR="00000000" w:rsidDel="00000000" w:rsidP="00000000" w:rsidRDefault="00000000" w:rsidRPr="00000000" w14:paraId="000000C7">
      <w:pPr>
        <w:rPr/>
      </w:pPr>
      <w:r w:rsidDel="00000000" w:rsidR="00000000" w:rsidRPr="00000000">
        <w:rPr>
          <w:rtl w:val="0"/>
        </w:rPr>
        <w:t xml:space="preserve">            client.Close();</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b w:val="1"/>
          <w:sz w:val="24"/>
          <w:szCs w:val="24"/>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 Matias Cortinez" w:id="8" w:date="2023-10-04T14:34:40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Explicar detalladamente cada una de las pantallas</w:t>
      </w:r>
    </w:p>
  </w:comment>
  <w:comment w:author="Franco Matias Cortinez" w:id="2" w:date="2023-10-04T14:31:58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es un array?</w:t>
      </w:r>
    </w:p>
  </w:comment>
  <w:comment w:author="Franco Matias Cortinez" w:id="9" w:date="2023-10-04T14:34:26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Desarrolllar mas</w:t>
      </w:r>
    </w:p>
  </w:comment>
  <w:comment w:author="Franco Matias Cortinez" w:id="0" w:date="2023-10-04T14:30:45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Debería haber un titulo introducción y algo que lleve a detallar las sacciónes (Como un contexto) las cuales especifican como se va a desarrollar el trabajo</w:t>
      </w:r>
    </w:p>
  </w:comment>
  <w:comment w:author="Franco Matias Cortinez" w:id="5" w:date="2023-10-04T14:32:28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Sockets? el que lee no entiende</w:t>
      </w:r>
    </w:p>
  </w:comment>
  <w:comment w:author="Franco Matias Cortinez" w:id="6" w:date="2023-10-04T14:32:57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Miren mis trabajos, yo no uso palabras técnicas sin definirlas</w:t>
      </w:r>
    </w:p>
  </w:comment>
  <w:comment w:author="Franco Matias Cortinez" w:id="4" w:date="2023-10-04T14:32:14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es C#?</w:t>
      </w:r>
    </w:p>
  </w:comment>
  <w:comment w:author="Franco Matias Cortinez" w:id="3" w:date="2023-10-04T14:35:52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texto que explique como van a desarrollarlo, que tecnologias van a utilizar, que herremientas y explicar como manejan la concurrencia. Tal como hicieron para el doc de las olimpiadas, pido que puedan extender este utilizando el mismo formato IMRDC: Introducción-Metodología-Resultados-Discusión-Conslusiones. Solo que acá van a hacer las primeras 2, fijense el contenido y basense en mis investigaciones, ojo, no usen el formato que tengo yo todavía.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debo conocer que es lo que están haciendo, por que lo están haciendo, cómo lo están haciendo, qué tecnologías utilizaron, en que se basaron para diseñar así las pantallas, el gráfico que tienen ustedes ahí de las pantallas desarrollar un texto para describirlo.</w:t>
      </w:r>
    </w:p>
  </w:comment>
  <w:comment w:author="Franco Matias Cortinez" w:id="1" w:date="2023-10-04T14:33:56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Recuerden Pasivo simpe y continuo... "lo que se plantea desarrollar es..."</w:t>
      </w:r>
    </w:p>
  </w:comment>
  <w:comment w:author="Franco Matias Cortinez" w:id="7" w:date="2023-10-04T14:31:08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Claro, esto debería estar mas abajo en una de las secciones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